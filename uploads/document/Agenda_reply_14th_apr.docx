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4CA" w:rsidRPr="009F770B" w:rsidRDefault="00352ECA">
      <w:pPr>
        <w:rPr>
          <w:b/>
          <w:sz w:val="32"/>
        </w:rPr>
      </w:pPr>
      <w:r w:rsidRPr="009F770B">
        <w:rPr>
          <w:b/>
          <w:sz w:val="32"/>
        </w:rPr>
        <w:t>Admin Section:</w:t>
      </w:r>
    </w:p>
    <w:p w:rsidR="009F770B" w:rsidRDefault="00A46739" w:rsidP="00352ECA">
      <w:pPr>
        <w:pStyle w:val="ListParagraph"/>
        <w:numPr>
          <w:ilvl w:val="0"/>
          <w:numId w:val="1"/>
        </w:numPr>
      </w:pPr>
      <w:r w:rsidRPr="00A46739">
        <w:rPr>
          <w:b/>
        </w:rPr>
        <w:t>Export:</w:t>
      </w:r>
      <w:r>
        <w:t xml:space="preserve"> </w:t>
      </w:r>
    </w:p>
    <w:p w:rsidR="009F770B" w:rsidRDefault="00A46739" w:rsidP="009F770B">
      <w:pPr>
        <w:pStyle w:val="ListParagraph"/>
        <w:numPr>
          <w:ilvl w:val="0"/>
          <w:numId w:val="4"/>
        </w:numPr>
      </w:pPr>
      <w:r>
        <w:t>How</w:t>
      </w:r>
      <w:r w:rsidR="00841B03">
        <w:t xml:space="preserve"> do you want to have the filters before submit query? As the submit query works for searches only</w:t>
      </w:r>
      <w:r w:rsidR="009F770B">
        <w:t xml:space="preserve"> not for export</w:t>
      </w:r>
      <w:r w:rsidR="00841B03">
        <w:t>.</w:t>
      </w:r>
    </w:p>
    <w:p w:rsidR="00DC7BC2" w:rsidRDefault="00DC7BC2" w:rsidP="00DC7BC2">
      <w:pPr>
        <w:pStyle w:val="ListParagraph"/>
        <w:ind w:left="1080"/>
      </w:pPr>
      <w:r w:rsidRPr="00DC7BC2">
        <w:rPr>
          <w:highlight w:val="yellow"/>
        </w:rPr>
        <w:t xml:space="preserve">// </w:t>
      </w:r>
      <w:proofErr w:type="gramStart"/>
      <w:r w:rsidRPr="00DC7BC2">
        <w:rPr>
          <w:highlight w:val="yellow"/>
        </w:rPr>
        <w:t>The</w:t>
      </w:r>
      <w:proofErr w:type="gramEnd"/>
      <w:r w:rsidRPr="00DC7BC2">
        <w:rPr>
          <w:highlight w:val="yellow"/>
        </w:rPr>
        <w:t xml:space="preserve"> query must have worked for the excel export but not the searches</w:t>
      </w:r>
      <w:r>
        <w:rPr>
          <w:highlight w:val="yellow"/>
        </w:rPr>
        <w:t xml:space="preserve"> in this part</w:t>
      </w:r>
      <w:r w:rsidRPr="00DC7BC2">
        <w:rPr>
          <w:highlight w:val="yellow"/>
        </w:rPr>
        <w:t>. So, while filters must be before submit query part.</w:t>
      </w:r>
    </w:p>
    <w:p w:rsidR="00DC7BC2" w:rsidRDefault="009F770B" w:rsidP="009F770B">
      <w:pPr>
        <w:pStyle w:val="ListParagraph"/>
        <w:numPr>
          <w:ilvl w:val="0"/>
          <w:numId w:val="4"/>
        </w:numPr>
      </w:pPr>
      <w:r>
        <w:t xml:space="preserve"> And did you mean you</w:t>
      </w:r>
      <w:r w:rsidR="00841B03">
        <w:t xml:space="preserve"> want to remove the list and show only in excel after the export is clicked? </w:t>
      </w:r>
      <w:r>
        <w:t xml:space="preserve">Can you </w:t>
      </w:r>
      <w:r w:rsidR="00841B03">
        <w:t xml:space="preserve">elaborate clearly? </w:t>
      </w:r>
    </w:p>
    <w:p w:rsidR="00841B03" w:rsidRDefault="00DC7BC2" w:rsidP="00DC7BC2">
      <w:pPr>
        <w:pStyle w:val="ListParagraph"/>
        <w:ind w:left="1080"/>
      </w:pPr>
      <w:r w:rsidRPr="00DC7BC2">
        <w:rPr>
          <w:highlight w:val="yellow"/>
        </w:rPr>
        <w:t>// Yes, remove the list as it would not be needed over here.</w:t>
      </w:r>
      <w:r w:rsidR="009F770B">
        <w:br/>
      </w:r>
    </w:p>
    <w:p w:rsidR="009F770B" w:rsidRDefault="00841B03" w:rsidP="00352ECA">
      <w:pPr>
        <w:pStyle w:val="ListParagraph"/>
        <w:numPr>
          <w:ilvl w:val="0"/>
          <w:numId w:val="1"/>
        </w:numPr>
      </w:pPr>
      <w:r w:rsidRPr="00A46739">
        <w:rPr>
          <w:b/>
        </w:rPr>
        <w:t>API keys:</w:t>
      </w:r>
      <w:r>
        <w:t xml:space="preserve"> </w:t>
      </w:r>
      <w:r w:rsidR="009F770B">
        <w:t xml:space="preserve"> </w:t>
      </w:r>
    </w:p>
    <w:p w:rsidR="009F770B" w:rsidRDefault="009F770B" w:rsidP="009F770B">
      <w:pPr>
        <w:pStyle w:val="ListParagraph"/>
        <w:numPr>
          <w:ilvl w:val="0"/>
          <w:numId w:val="4"/>
        </w:numPr>
      </w:pPr>
      <w:r>
        <w:t>O</w:t>
      </w:r>
      <w:r w:rsidR="00841B03">
        <w:t xml:space="preserve">k, this will be done ASAP. </w:t>
      </w:r>
      <w:r>
        <w:br/>
      </w:r>
    </w:p>
    <w:p w:rsidR="009F770B" w:rsidRDefault="00A46739" w:rsidP="00352ECA">
      <w:pPr>
        <w:pStyle w:val="ListParagraph"/>
        <w:numPr>
          <w:ilvl w:val="0"/>
          <w:numId w:val="1"/>
        </w:numPr>
      </w:pPr>
      <w:r w:rsidRPr="00A46739">
        <w:rPr>
          <w:b/>
        </w:rPr>
        <w:t>Edit subscription:</w:t>
      </w:r>
    </w:p>
    <w:p w:rsidR="00DC7BC2" w:rsidRDefault="00841B03" w:rsidP="009F770B">
      <w:pPr>
        <w:pStyle w:val="ListParagraph"/>
        <w:numPr>
          <w:ilvl w:val="0"/>
          <w:numId w:val="4"/>
        </w:numPr>
      </w:pPr>
      <w:r>
        <w:t xml:space="preserve">In edit subscription, do you want to have </w:t>
      </w:r>
      <w:r w:rsidR="00A46739">
        <w:t>“Edit</w:t>
      </w:r>
      <w:r>
        <w:t xml:space="preserve"> </w:t>
      </w:r>
      <w:r w:rsidR="00A46739">
        <w:t>company subscription</w:t>
      </w:r>
      <w:r w:rsidR="009F770B">
        <w:t xml:space="preserve"> time” “Edit trainer subscription time” or else?</w:t>
      </w:r>
    </w:p>
    <w:p w:rsidR="009F770B" w:rsidRDefault="00DC7BC2" w:rsidP="00DC7BC2">
      <w:pPr>
        <w:pStyle w:val="ListParagraph"/>
        <w:ind w:left="1080"/>
      </w:pPr>
      <w:r w:rsidRPr="00DC7BC2">
        <w:rPr>
          <w:highlight w:val="yellow"/>
        </w:rPr>
        <w:t xml:space="preserve">// </w:t>
      </w:r>
      <w:proofErr w:type="gramStart"/>
      <w:r w:rsidRPr="00DC7BC2">
        <w:rPr>
          <w:highlight w:val="yellow"/>
        </w:rPr>
        <w:t>You</w:t>
      </w:r>
      <w:proofErr w:type="gramEnd"/>
      <w:r w:rsidRPr="00DC7BC2">
        <w:rPr>
          <w:highlight w:val="yellow"/>
        </w:rPr>
        <w:t xml:space="preserve"> can keep as “- Company” or “- Trainer” at the end.</w:t>
      </w:r>
      <w:r w:rsidR="009F770B">
        <w:br/>
      </w:r>
    </w:p>
    <w:p w:rsidR="009F770B" w:rsidRDefault="00A46739" w:rsidP="0007646A">
      <w:pPr>
        <w:pStyle w:val="ListParagraph"/>
        <w:numPr>
          <w:ilvl w:val="0"/>
          <w:numId w:val="1"/>
        </w:numPr>
      </w:pPr>
      <w:r w:rsidRPr="009F770B">
        <w:rPr>
          <w:b/>
        </w:rPr>
        <w:t>Language:</w:t>
      </w:r>
      <w:r>
        <w:t xml:space="preserve"> </w:t>
      </w:r>
    </w:p>
    <w:p w:rsidR="00352ECA" w:rsidRDefault="00841B03" w:rsidP="009F770B">
      <w:pPr>
        <w:pStyle w:val="ListParagraph"/>
        <w:numPr>
          <w:ilvl w:val="0"/>
          <w:numId w:val="4"/>
        </w:numPr>
      </w:pPr>
      <w:r>
        <w:t xml:space="preserve">This is already done. </w:t>
      </w:r>
      <w:r w:rsidR="009F770B">
        <w:br/>
      </w:r>
    </w:p>
    <w:p w:rsidR="009F770B" w:rsidRDefault="00A46739" w:rsidP="00352ECA">
      <w:pPr>
        <w:pStyle w:val="ListParagraph"/>
        <w:numPr>
          <w:ilvl w:val="0"/>
          <w:numId w:val="1"/>
        </w:numPr>
      </w:pPr>
      <w:r w:rsidRPr="00A46739">
        <w:rPr>
          <w:b/>
        </w:rPr>
        <w:t>Specialties:</w:t>
      </w:r>
      <w:r>
        <w:t xml:space="preserve"> </w:t>
      </w:r>
    </w:p>
    <w:p w:rsidR="00841B03" w:rsidRDefault="00841B03" w:rsidP="009F770B">
      <w:pPr>
        <w:pStyle w:val="ListParagraph"/>
        <w:numPr>
          <w:ilvl w:val="0"/>
          <w:numId w:val="4"/>
        </w:numPr>
      </w:pPr>
      <w:r>
        <w:t>This is already done</w:t>
      </w:r>
      <w:r w:rsidR="00A46739">
        <w:t xml:space="preserve">. </w:t>
      </w:r>
      <w:r w:rsidR="009F770B">
        <w:br/>
      </w:r>
    </w:p>
    <w:p w:rsidR="009F770B" w:rsidRDefault="00A46739" w:rsidP="00352ECA">
      <w:pPr>
        <w:pStyle w:val="ListParagraph"/>
        <w:numPr>
          <w:ilvl w:val="0"/>
          <w:numId w:val="1"/>
        </w:numPr>
      </w:pPr>
      <w:r w:rsidRPr="00A46739">
        <w:rPr>
          <w:b/>
        </w:rPr>
        <w:t>Fields:</w:t>
      </w:r>
    </w:p>
    <w:p w:rsidR="00DC7BC2" w:rsidRDefault="00841B03" w:rsidP="009F770B">
      <w:pPr>
        <w:pStyle w:val="ListParagraph"/>
        <w:numPr>
          <w:ilvl w:val="0"/>
          <w:numId w:val="4"/>
        </w:numPr>
      </w:pPr>
      <w:r>
        <w:t xml:space="preserve"> </w:t>
      </w:r>
      <w:r w:rsidR="009F770B">
        <w:t xml:space="preserve">If we move the </w:t>
      </w:r>
      <w:r>
        <w:t xml:space="preserve">“add question” </w:t>
      </w:r>
      <w:r w:rsidR="009F770B">
        <w:t xml:space="preserve">button in the same line, we will be having issues on responsive </w:t>
      </w:r>
      <w:r w:rsidR="00A46739">
        <w:t>because in responsive the horizontal line w</w:t>
      </w:r>
      <w:r w:rsidR="009F770B">
        <w:t>ill come below the add question. Which looks not good</w:t>
      </w:r>
      <w:r w:rsidR="00A46739">
        <w:t>. Still if you want the change we will wait for your response?</w:t>
      </w:r>
    </w:p>
    <w:p w:rsidR="00841B03" w:rsidRDefault="00DC7BC2" w:rsidP="00DC7BC2">
      <w:pPr>
        <w:pStyle w:val="ListParagraph"/>
        <w:ind w:left="1080"/>
      </w:pPr>
      <w:r w:rsidRPr="00DC7BC2">
        <w:rPr>
          <w:highlight w:val="yellow"/>
        </w:rPr>
        <w:t>// Yes, I want the add question button in the same line, in responsiveness we can remove the horizontal line or keep the horizontal line below the add question.</w:t>
      </w:r>
      <w:r w:rsidR="009F770B">
        <w:br/>
      </w:r>
    </w:p>
    <w:p w:rsidR="009F770B" w:rsidRDefault="00A46739" w:rsidP="009F770B">
      <w:pPr>
        <w:pStyle w:val="ListParagraph"/>
        <w:numPr>
          <w:ilvl w:val="0"/>
          <w:numId w:val="1"/>
        </w:numPr>
      </w:pPr>
      <w:r w:rsidRPr="00A46739">
        <w:rPr>
          <w:b/>
        </w:rPr>
        <w:t>Payment:</w:t>
      </w:r>
      <w:r>
        <w:t xml:space="preserve"> </w:t>
      </w:r>
      <w:r w:rsidR="009F770B">
        <w:br/>
        <w:t xml:space="preserve">- </w:t>
      </w:r>
      <w:r>
        <w:t>Ok, we w</w:t>
      </w:r>
      <w:r w:rsidR="009F770B">
        <w:t xml:space="preserve">ill remove that column. </w:t>
      </w:r>
      <w:r w:rsidR="009F770B">
        <w:br/>
        <w:t>-  And for the “add payment” button same issue as in no. 6.</w:t>
      </w:r>
    </w:p>
    <w:p w:rsidR="00DC7BC2" w:rsidRPr="00DC7BC2" w:rsidRDefault="00DC7BC2" w:rsidP="00DC7BC2">
      <w:pPr>
        <w:pStyle w:val="ListParagraph"/>
      </w:pPr>
      <w:r w:rsidRPr="00DC7BC2">
        <w:rPr>
          <w:highlight w:val="yellow"/>
        </w:rPr>
        <w:t>// Answer above.</w:t>
      </w:r>
    </w:p>
    <w:p w:rsidR="009A5E3F" w:rsidRPr="009F770B" w:rsidRDefault="009A5E3F" w:rsidP="00A46739">
      <w:pPr>
        <w:rPr>
          <w:b/>
          <w:sz w:val="32"/>
        </w:rPr>
      </w:pPr>
      <w:r w:rsidRPr="009F770B">
        <w:rPr>
          <w:b/>
          <w:sz w:val="32"/>
        </w:rPr>
        <w:t xml:space="preserve">Company Section: </w:t>
      </w:r>
    </w:p>
    <w:p w:rsidR="009A5E3F" w:rsidRDefault="009A5E3F" w:rsidP="009A5E3F">
      <w:pPr>
        <w:pStyle w:val="ListParagraph"/>
        <w:numPr>
          <w:ilvl w:val="0"/>
          <w:numId w:val="2"/>
        </w:numPr>
      </w:pPr>
      <w:r w:rsidRPr="005C3833">
        <w:rPr>
          <w:b/>
        </w:rPr>
        <w:t>Favorites:</w:t>
      </w:r>
      <w:r>
        <w:t xml:space="preserve"> </w:t>
      </w:r>
      <w:r w:rsidR="009F770B">
        <w:br/>
        <w:t xml:space="preserve">- </w:t>
      </w:r>
      <w:r>
        <w:t>Ok, this will be done.</w:t>
      </w:r>
      <w:r w:rsidR="009F770B">
        <w:br/>
      </w:r>
      <w:r>
        <w:t xml:space="preserve"> </w:t>
      </w:r>
    </w:p>
    <w:p w:rsidR="00BF07BB" w:rsidRDefault="009A5E3F" w:rsidP="009A5E3F">
      <w:pPr>
        <w:pStyle w:val="ListParagraph"/>
        <w:numPr>
          <w:ilvl w:val="0"/>
          <w:numId w:val="2"/>
        </w:numPr>
      </w:pPr>
      <w:r w:rsidRPr="005C3833">
        <w:rPr>
          <w:b/>
        </w:rPr>
        <w:t>View message:</w:t>
      </w:r>
      <w:r>
        <w:t xml:space="preserve"> </w:t>
      </w:r>
      <w:r w:rsidR="009F770B">
        <w:br/>
        <w:t xml:space="preserve">- </w:t>
      </w:r>
      <w:r w:rsidR="00C03666">
        <w:t xml:space="preserve">previously as in, differentiated in sections? Do you want to show it as chat function (design only)? </w:t>
      </w:r>
    </w:p>
    <w:p w:rsidR="00DC7BC2" w:rsidRPr="00DC7BC2" w:rsidRDefault="00DC7BC2" w:rsidP="00DC7BC2">
      <w:pPr>
        <w:pStyle w:val="ListParagraph"/>
      </w:pPr>
      <w:r w:rsidRPr="00DC7BC2">
        <w:rPr>
          <w:highlight w:val="yellow"/>
        </w:rPr>
        <w:lastRenderedPageBreak/>
        <w:t>// Yes, if we receive the message it would be in left and if sent it would be in right. Also, the sections must not be different as it is now. It should be in single section.</w:t>
      </w:r>
    </w:p>
    <w:p w:rsidR="00DC7BC2" w:rsidRDefault="00C03666" w:rsidP="00BF07BB">
      <w:pPr>
        <w:pStyle w:val="ListParagraph"/>
        <w:numPr>
          <w:ilvl w:val="0"/>
          <w:numId w:val="4"/>
        </w:numPr>
      </w:pPr>
      <w:r>
        <w:t xml:space="preserve">Ok, reply button will be at bottom. </w:t>
      </w:r>
    </w:p>
    <w:p w:rsidR="009A5E3F" w:rsidRDefault="00DC7BC2" w:rsidP="00DC7BC2">
      <w:pPr>
        <w:pStyle w:val="ListParagraph"/>
        <w:ind w:left="1080"/>
      </w:pPr>
      <w:r w:rsidRPr="00DC7BC2">
        <w:rPr>
          <w:highlight w:val="yellow"/>
        </w:rPr>
        <w:t>// I am not saying to put the reply button at the bottom. Read carefully what I have written. We can directly show the reply box in the bottom which appears after clicking the reply button.</w:t>
      </w:r>
      <w:r w:rsidR="009F770B">
        <w:br/>
      </w:r>
    </w:p>
    <w:p w:rsidR="00295FAD" w:rsidRDefault="00C03666" w:rsidP="009A5E3F">
      <w:pPr>
        <w:pStyle w:val="ListParagraph"/>
        <w:numPr>
          <w:ilvl w:val="0"/>
          <w:numId w:val="2"/>
        </w:numPr>
      </w:pPr>
      <w:r w:rsidRPr="005C3833">
        <w:rPr>
          <w:b/>
        </w:rPr>
        <w:t>Inbox:</w:t>
      </w:r>
      <w:r>
        <w:t xml:space="preserve"> </w:t>
      </w:r>
      <w:r w:rsidR="00BF07BB">
        <w:br/>
        <w:t xml:space="preserve">- </w:t>
      </w:r>
      <w:r>
        <w:t xml:space="preserve">we could not understand as like in Facebook? This needs to be as in tabular </w:t>
      </w:r>
      <w:r w:rsidR="00BF07BB">
        <w:t>view as same as other tables. Please clarify this.</w:t>
      </w:r>
    </w:p>
    <w:p w:rsidR="00C03666" w:rsidRDefault="00295FAD" w:rsidP="00240FE8">
      <w:pPr>
        <w:pStyle w:val="ListParagraph"/>
        <w:tabs>
          <w:tab w:val="center" w:pos="5040"/>
        </w:tabs>
      </w:pPr>
      <w:r w:rsidRPr="00240FE8">
        <w:rPr>
          <w:highlight w:val="yellow"/>
        </w:rPr>
        <w:t>// It should be table like other pages</w:t>
      </w:r>
      <w:r w:rsidR="00240FE8" w:rsidRPr="00240FE8">
        <w:rPr>
          <w:highlight w:val="yellow"/>
        </w:rPr>
        <w:t xml:space="preserve"> in our system</w:t>
      </w:r>
      <w:r w:rsidRPr="00240FE8">
        <w:rPr>
          <w:highlight w:val="yellow"/>
        </w:rPr>
        <w:t>.</w:t>
      </w:r>
      <w:r w:rsidR="00240FE8" w:rsidRPr="00240FE8">
        <w:rPr>
          <w:highlight w:val="yellow"/>
        </w:rPr>
        <w:t xml:space="preserve"> Just the first column should be shown as icon like in </w:t>
      </w:r>
      <w:proofErr w:type="spellStart"/>
      <w:r w:rsidR="00240FE8" w:rsidRPr="00240FE8">
        <w:rPr>
          <w:highlight w:val="yellow"/>
        </w:rPr>
        <w:t>facebook</w:t>
      </w:r>
      <w:proofErr w:type="spellEnd"/>
      <w:r w:rsidR="00240FE8" w:rsidRPr="00240FE8">
        <w:rPr>
          <w:highlight w:val="yellow"/>
        </w:rPr>
        <w:t xml:space="preserve"> for received and sent i.e. the arrows.</w:t>
      </w:r>
      <w:r w:rsidR="00BF07BB">
        <w:br/>
      </w:r>
    </w:p>
    <w:p w:rsidR="00EB7B7F" w:rsidRDefault="00C03666" w:rsidP="00C03666">
      <w:pPr>
        <w:pStyle w:val="ListParagraph"/>
        <w:numPr>
          <w:ilvl w:val="0"/>
          <w:numId w:val="2"/>
        </w:numPr>
      </w:pPr>
      <w:r w:rsidRPr="005C3833">
        <w:rPr>
          <w:b/>
        </w:rPr>
        <w:t>Trainer overview:</w:t>
      </w:r>
      <w:r>
        <w:t xml:space="preserve"> </w:t>
      </w:r>
      <w:r w:rsidR="00BF07BB">
        <w:br/>
        <w:t xml:space="preserve">- </w:t>
      </w:r>
      <w:r>
        <w:t xml:space="preserve">trainer over view changes to “Appointments”? </w:t>
      </w:r>
      <w:r w:rsidR="005C3833">
        <w:t>Ok</w:t>
      </w:r>
      <w:r w:rsidR="00BF07BB">
        <w:t xml:space="preserve">, we will make similar filters on </w:t>
      </w:r>
      <w:r>
        <w:t xml:space="preserve">all searches. </w:t>
      </w:r>
      <w:r w:rsidR="00BF07BB">
        <w:br/>
        <w:t xml:space="preserve">- </w:t>
      </w:r>
      <w:r>
        <w:t xml:space="preserve">Are you sure to remove the images as there are images in other tables also, and which </w:t>
      </w:r>
      <w:r w:rsidR="005C3833">
        <w:t>won’t</w:t>
      </w:r>
      <w:r>
        <w:t xml:space="preserve"> be uniform in all </w:t>
      </w:r>
      <w:r w:rsidR="005C3833">
        <w:t>sections?</w:t>
      </w:r>
      <w:r>
        <w:t xml:space="preserve"> </w:t>
      </w:r>
    </w:p>
    <w:p w:rsidR="00EB7B7F" w:rsidRDefault="00EB7B7F" w:rsidP="00EB7B7F">
      <w:pPr>
        <w:pStyle w:val="ListParagraph"/>
      </w:pPr>
      <w:r w:rsidRPr="00EB7B7F">
        <w:rPr>
          <w:highlight w:val="yellow"/>
        </w:rPr>
        <w:t xml:space="preserve">// </w:t>
      </w:r>
      <w:proofErr w:type="gramStart"/>
      <w:r w:rsidRPr="00EB7B7F">
        <w:rPr>
          <w:highlight w:val="yellow"/>
        </w:rPr>
        <w:t>We</w:t>
      </w:r>
      <w:proofErr w:type="gramEnd"/>
      <w:r w:rsidRPr="00EB7B7F">
        <w:rPr>
          <w:highlight w:val="yellow"/>
        </w:rPr>
        <w:t xml:space="preserve"> can remove the images from all the tables.</w:t>
      </w:r>
      <w:r w:rsidR="00BF07BB">
        <w:br/>
        <w:t xml:space="preserve">-  </w:t>
      </w:r>
      <w:r w:rsidR="005C3833">
        <w:t xml:space="preserve">And there is “#” in every other tables so do we add “s.no” or “#”?? </w:t>
      </w:r>
    </w:p>
    <w:p w:rsidR="00C03666" w:rsidRDefault="00EB7B7F" w:rsidP="00EB7B7F">
      <w:pPr>
        <w:pStyle w:val="ListParagraph"/>
      </w:pPr>
      <w:r w:rsidRPr="00EB7B7F">
        <w:rPr>
          <w:highlight w:val="yellow"/>
        </w:rPr>
        <w:t>// # will be good for uniformity.</w:t>
      </w:r>
      <w:r w:rsidR="00BF07BB">
        <w:br/>
      </w:r>
    </w:p>
    <w:p w:rsidR="00EB7B7F" w:rsidRDefault="005C3833" w:rsidP="00C03666">
      <w:pPr>
        <w:pStyle w:val="ListParagraph"/>
        <w:numPr>
          <w:ilvl w:val="0"/>
          <w:numId w:val="2"/>
        </w:numPr>
      </w:pPr>
      <w:r w:rsidRPr="005C3833">
        <w:rPr>
          <w:b/>
        </w:rPr>
        <w:t>User profile:</w:t>
      </w:r>
      <w:r>
        <w:t xml:space="preserve"> </w:t>
      </w:r>
      <w:r w:rsidR="00BF07BB">
        <w:br/>
        <w:t xml:space="preserve">- </w:t>
      </w:r>
      <w:r>
        <w:t xml:space="preserve">Do we give fix height and width for the images? </w:t>
      </w:r>
    </w:p>
    <w:p w:rsidR="005C3833" w:rsidRDefault="00EB7B7F" w:rsidP="00EB7B7F">
      <w:pPr>
        <w:pStyle w:val="ListParagraph"/>
      </w:pPr>
      <w:r w:rsidRPr="00EB7B7F">
        <w:rPr>
          <w:highlight w:val="yellow"/>
          <w:rPrChange w:id="0" w:author="Nikesh Maharjan" w:date="2016-04-15T12:01:00Z">
            <w:rPr/>
          </w:rPrChange>
        </w:rPr>
        <w:t xml:space="preserve">// </w:t>
      </w:r>
      <w:proofErr w:type="gramStart"/>
      <w:ins w:id="1" w:author="Nikesh Maharjan" w:date="2016-04-15T12:00:00Z">
        <w:r w:rsidRPr="00EB7B7F">
          <w:rPr>
            <w:highlight w:val="yellow"/>
            <w:rPrChange w:id="2" w:author="Nikesh Maharjan" w:date="2016-04-15T12:01:00Z">
              <w:rPr/>
            </w:rPrChange>
          </w:rPr>
          <w:t>The</w:t>
        </w:r>
        <w:proofErr w:type="gramEnd"/>
        <w:r w:rsidRPr="00EB7B7F">
          <w:rPr>
            <w:highlight w:val="yellow"/>
            <w:rPrChange w:id="3" w:author="Nikesh Maharjan" w:date="2016-04-15T12:01:00Z">
              <w:rPr/>
            </w:rPrChange>
          </w:rPr>
          <w:t xml:space="preserve"> division for the image should be equal all over.</w:t>
        </w:r>
      </w:ins>
      <w:r w:rsidR="00BF07BB">
        <w:br/>
      </w:r>
    </w:p>
    <w:p w:rsidR="005C3833" w:rsidRDefault="005C3833" w:rsidP="00C03666">
      <w:pPr>
        <w:pStyle w:val="ListParagraph"/>
        <w:numPr>
          <w:ilvl w:val="0"/>
          <w:numId w:val="2"/>
        </w:numPr>
        <w:rPr>
          <w:ins w:id="4" w:author="Nikesh Maharjan" w:date="2016-04-15T12:01:00Z"/>
        </w:rPr>
      </w:pPr>
      <w:r>
        <w:rPr>
          <w:b/>
        </w:rPr>
        <w:t>User profile</w:t>
      </w:r>
      <w:proofErr w:type="gramStart"/>
      <w:r>
        <w:rPr>
          <w:b/>
        </w:rPr>
        <w:t>:</w:t>
      </w:r>
      <w:proofErr w:type="gramEnd"/>
      <w:r w:rsidR="00BF07BB">
        <w:rPr>
          <w:b/>
        </w:rPr>
        <w:br/>
        <w:t xml:space="preserve">- </w:t>
      </w:r>
      <w:r>
        <w:t xml:space="preserve"> Do we need to use the whole section where calendar is missing? If you have any idea to make the section look attractive please let us know. </w:t>
      </w:r>
    </w:p>
    <w:p w:rsidR="00A36884" w:rsidRPr="00A36884" w:rsidRDefault="00A36884" w:rsidP="00A36884">
      <w:pPr>
        <w:pStyle w:val="ListParagraph"/>
        <w:rPr>
          <w:rPrChange w:id="5" w:author="Nikesh Maharjan" w:date="2016-04-15T12:01:00Z">
            <w:rPr/>
          </w:rPrChange>
        </w:rPr>
        <w:pPrChange w:id="6" w:author="Nikesh Maharjan" w:date="2016-04-15T12:01:00Z">
          <w:pPr>
            <w:pStyle w:val="ListParagraph"/>
            <w:numPr>
              <w:numId w:val="2"/>
            </w:numPr>
            <w:ind w:hanging="360"/>
          </w:pPr>
        </w:pPrChange>
      </w:pPr>
      <w:ins w:id="7" w:author="Nikesh Maharjan" w:date="2016-04-15T12:01:00Z">
        <w:r w:rsidRPr="00A36884">
          <w:rPr>
            <w:highlight w:val="yellow"/>
            <w:rPrChange w:id="8" w:author="Nikesh Maharjan" w:date="2016-04-15T12:01:00Z">
              <w:rPr/>
            </w:rPrChange>
          </w:rPr>
          <w:t>// Yes, the whole section should be used where the calendar is missing.</w:t>
        </w:r>
      </w:ins>
    </w:p>
    <w:p w:rsidR="005C3833" w:rsidRPr="00BF07BB" w:rsidRDefault="005C3833" w:rsidP="005C3833">
      <w:pPr>
        <w:rPr>
          <w:b/>
          <w:sz w:val="32"/>
        </w:rPr>
      </w:pPr>
      <w:r w:rsidRPr="00BF07BB">
        <w:rPr>
          <w:b/>
          <w:sz w:val="32"/>
        </w:rPr>
        <w:t xml:space="preserve">Trainer Section: </w:t>
      </w:r>
    </w:p>
    <w:p w:rsidR="00B12007" w:rsidRDefault="005C3833" w:rsidP="005C3833">
      <w:pPr>
        <w:pStyle w:val="ListParagraph"/>
        <w:numPr>
          <w:ilvl w:val="0"/>
          <w:numId w:val="3"/>
        </w:numPr>
        <w:rPr>
          <w:ins w:id="9" w:author="Nikesh Maharjan" w:date="2016-04-15T12:02:00Z"/>
        </w:rPr>
      </w:pPr>
      <w:r w:rsidRPr="00A3789A">
        <w:rPr>
          <w:b/>
        </w:rPr>
        <w:t>Favorites:</w:t>
      </w:r>
      <w:r>
        <w:t xml:space="preserve"> </w:t>
      </w:r>
      <w:r w:rsidR="00BF07BB">
        <w:br/>
        <w:t xml:space="preserve">- </w:t>
      </w:r>
      <w:r>
        <w:t>ok, it will be done.</w:t>
      </w:r>
      <w:r w:rsidR="00BF07BB">
        <w:br/>
        <w:t xml:space="preserve">- </w:t>
      </w:r>
      <w:r>
        <w:t xml:space="preserve"> Are you sure we remove the images in this, because if we do we have to remove them in every other tables as well. </w:t>
      </w:r>
    </w:p>
    <w:p w:rsidR="005C3833" w:rsidRDefault="00B12007" w:rsidP="00B12007">
      <w:pPr>
        <w:pStyle w:val="ListParagraph"/>
        <w:ind w:left="405"/>
        <w:pPrChange w:id="10" w:author="Nikesh Maharjan" w:date="2016-04-15T12:02:00Z">
          <w:pPr>
            <w:pStyle w:val="ListParagraph"/>
            <w:numPr>
              <w:numId w:val="3"/>
            </w:numPr>
            <w:ind w:left="405" w:hanging="360"/>
          </w:pPr>
        </w:pPrChange>
      </w:pPr>
      <w:ins w:id="11" w:author="Nikesh Maharjan" w:date="2016-04-15T12:02:00Z">
        <w:r w:rsidRPr="00B12007">
          <w:rPr>
            <w:highlight w:val="yellow"/>
            <w:rPrChange w:id="12" w:author="Nikesh Maharjan" w:date="2016-04-15T12:02:00Z">
              <w:rPr/>
            </w:rPrChange>
          </w:rPr>
          <w:t>// Yes, it should be removed.</w:t>
        </w:r>
      </w:ins>
      <w:r w:rsidR="00BF07BB">
        <w:br/>
      </w:r>
    </w:p>
    <w:p w:rsidR="00B12007" w:rsidRDefault="00A3789A" w:rsidP="005C3833">
      <w:pPr>
        <w:pStyle w:val="ListParagraph"/>
        <w:numPr>
          <w:ilvl w:val="0"/>
          <w:numId w:val="3"/>
        </w:numPr>
        <w:rPr>
          <w:ins w:id="13" w:author="Nikesh Maharjan" w:date="2016-04-15T12:02:00Z"/>
        </w:rPr>
      </w:pPr>
      <w:r w:rsidRPr="00A3789A">
        <w:rPr>
          <w:b/>
        </w:rPr>
        <w:t>Inbox:</w:t>
      </w:r>
      <w:r>
        <w:t xml:space="preserve"> </w:t>
      </w:r>
      <w:r w:rsidR="00BF07BB">
        <w:br/>
        <w:t>- do you want this alert message in inbox only or for all other no results section?</w:t>
      </w:r>
    </w:p>
    <w:p w:rsidR="005C3833" w:rsidRDefault="00B12007" w:rsidP="00B12007">
      <w:pPr>
        <w:pStyle w:val="ListParagraph"/>
        <w:ind w:left="405"/>
        <w:pPrChange w:id="14" w:author="Nikesh Maharjan" w:date="2016-04-15T12:02:00Z">
          <w:pPr>
            <w:pStyle w:val="ListParagraph"/>
            <w:numPr>
              <w:numId w:val="3"/>
            </w:numPr>
            <w:ind w:left="405" w:hanging="360"/>
          </w:pPr>
        </w:pPrChange>
      </w:pPr>
      <w:ins w:id="15" w:author="Nikesh Maharjan" w:date="2016-04-15T12:02:00Z">
        <w:r w:rsidRPr="00B12007">
          <w:rPr>
            <w:highlight w:val="yellow"/>
            <w:rPrChange w:id="16" w:author="Nikesh Maharjan" w:date="2016-04-15T12:02:00Z">
              <w:rPr/>
            </w:rPrChange>
          </w:rPr>
          <w:t>// All over the system. It is being used nowhere in system.</w:t>
        </w:r>
      </w:ins>
      <w:r w:rsidR="00BF07BB">
        <w:br/>
      </w:r>
    </w:p>
    <w:p w:rsidR="00A3789A" w:rsidRDefault="00A3789A" w:rsidP="005C3833">
      <w:pPr>
        <w:pStyle w:val="ListParagraph"/>
        <w:numPr>
          <w:ilvl w:val="0"/>
          <w:numId w:val="3"/>
        </w:numPr>
        <w:rPr>
          <w:ins w:id="17" w:author="Nikesh Maharjan" w:date="2016-04-15T12:02:00Z"/>
        </w:rPr>
      </w:pPr>
      <w:r w:rsidRPr="00A3789A">
        <w:rPr>
          <w:b/>
        </w:rPr>
        <w:t>Edit profile:</w:t>
      </w:r>
      <w:r>
        <w:t xml:space="preserve"> </w:t>
      </w:r>
      <w:r w:rsidR="00BF07BB">
        <w:br/>
        <w:t xml:space="preserve">- </w:t>
      </w:r>
      <w:r>
        <w:t xml:space="preserve">Do we keep the drop down of the visibility as same as standard availability as this drop down is in other places as well. </w:t>
      </w:r>
    </w:p>
    <w:p w:rsidR="00B12007" w:rsidRPr="00B12007" w:rsidRDefault="00B12007" w:rsidP="00B12007">
      <w:pPr>
        <w:pStyle w:val="ListParagraph"/>
        <w:ind w:left="405"/>
        <w:rPr>
          <w:rPrChange w:id="18" w:author="Nikesh Maharjan" w:date="2016-04-15T12:02:00Z">
            <w:rPr/>
          </w:rPrChange>
        </w:rPr>
        <w:pPrChange w:id="19" w:author="Nikesh Maharjan" w:date="2016-04-15T12:02:00Z">
          <w:pPr>
            <w:pStyle w:val="ListParagraph"/>
            <w:numPr>
              <w:numId w:val="3"/>
            </w:numPr>
            <w:ind w:left="405" w:hanging="360"/>
          </w:pPr>
        </w:pPrChange>
      </w:pPr>
      <w:ins w:id="20" w:author="Nikesh Maharjan" w:date="2016-04-15T12:02:00Z">
        <w:r w:rsidRPr="00B12007">
          <w:rPr>
            <w:highlight w:val="yellow"/>
            <w:rPrChange w:id="21" w:author="Nikesh Maharjan" w:date="2016-04-15T12:03:00Z">
              <w:rPr/>
            </w:rPrChange>
          </w:rPr>
          <w:lastRenderedPageBreak/>
          <w:t xml:space="preserve">// I want the uniformity in design as per admin dashboard. </w:t>
        </w:r>
      </w:ins>
      <w:ins w:id="22" w:author="Nikesh Maharjan" w:date="2016-04-15T12:03:00Z">
        <w:r w:rsidRPr="00B12007">
          <w:rPr>
            <w:highlight w:val="yellow"/>
            <w:rPrChange w:id="23" w:author="Nikesh Maharjan" w:date="2016-04-15T12:03:00Z">
              <w:rPr/>
            </w:rPrChange>
          </w:rPr>
          <w:t xml:space="preserve">You </w:t>
        </w:r>
        <w:proofErr w:type="spellStart"/>
        <w:proofErr w:type="gramStart"/>
        <w:r w:rsidRPr="00B12007">
          <w:rPr>
            <w:highlight w:val="yellow"/>
            <w:rPrChange w:id="24" w:author="Nikesh Maharjan" w:date="2016-04-15T12:03:00Z">
              <w:rPr/>
            </w:rPrChange>
          </w:rPr>
          <w:t>an</w:t>
        </w:r>
        <w:proofErr w:type="spellEnd"/>
        <w:proofErr w:type="gramEnd"/>
        <w:r w:rsidRPr="00B12007">
          <w:rPr>
            <w:highlight w:val="yellow"/>
            <w:rPrChange w:id="25" w:author="Nikesh Maharjan" w:date="2016-04-15T12:03:00Z">
              <w:rPr/>
            </w:rPrChange>
          </w:rPr>
          <w:t xml:space="preserve"> use any dropdown given in admin dashboard.</w:t>
        </w:r>
      </w:ins>
    </w:p>
    <w:p w:rsidR="00BF07BB" w:rsidRDefault="00BF07BB" w:rsidP="00BF07BB">
      <w:pPr>
        <w:pStyle w:val="ListParagraph"/>
        <w:ind w:left="405"/>
      </w:pPr>
    </w:p>
    <w:p w:rsidR="00A3789A" w:rsidRDefault="00A3789A" w:rsidP="005C3833">
      <w:pPr>
        <w:pStyle w:val="ListParagraph"/>
        <w:numPr>
          <w:ilvl w:val="0"/>
          <w:numId w:val="3"/>
        </w:numPr>
        <w:rPr>
          <w:ins w:id="26" w:author="Nikesh Maharjan" w:date="2016-04-15T12:03:00Z"/>
        </w:rPr>
      </w:pPr>
      <w:r w:rsidRPr="00A3789A">
        <w:rPr>
          <w:b/>
        </w:rPr>
        <w:t>Agenda Notification</w:t>
      </w:r>
      <w:proofErr w:type="gramStart"/>
      <w:r w:rsidRPr="00A3789A">
        <w:rPr>
          <w:b/>
        </w:rPr>
        <w:t>:</w:t>
      </w:r>
      <w:proofErr w:type="gramEnd"/>
      <w:r w:rsidR="00BF07BB">
        <w:rPr>
          <w:b/>
        </w:rPr>
        <w:br/>
        <w:t>-</w:t>
      </w:r>
      <w:r w:rsidR="00BF07BB">
        <w:t xml:space="preserve"> </w:t>
      </w:r>
      <w:r>
        <w:t xml:space="preserve"> Do you have any idea of making this page appropriate? If yes, please suggest us so that we can make the changes. </w:t>
      </w:r>
    </w:p>
    <w:p w:rsidR="00B12007" w:rsidRPr="00B12007" w:rsidRDefault="00B12007" w:rsidP="00B12007">
      <w:pPr>
        <w:pStyle w:val="ListParagraph"/>
        <w:ind w:left="405"/>
        <w:rPr>
          <w:rPrChange w:id="27" w:author="Nikesh Maharjan" w:date="2016-04-15T12:03:00Z">
            <w:rPr/>
          </w:rPrChange>
        </w:rPr>
        <w:pPrChange w:id="28" w:author="Nikesh Maharjan" w:date="2016-04-15T12:03:00Z">
          <w:pPr>
            <w:pStyle w:val="ListParagraph"/>
            <w:numPr>
              <w:numId w:val="3"/>
            </w:numPr>
            <w:ind w:left="405" w:hanging="360"/>
          </w:pPr>
        </w:pPrChange>
      </w:pPr>
      <w:ins w:id="29" w:author="Nikesh Maharjan" w:date="2016-04-15T12:03:00Z">
        <w:r w:rsidRPr="00B12007">
          <w:rPr>
            <w:highlight w:val="yellow"/>
            <w:rPrChange w:id="30" w:author="Nikesh Maharjan" w:date="2016-04-15T12:04:00Z">
              <w:rPr/>
            </w:rPrChange>
          </w:rPr>
          <w:t xml:space="preserve">// </w:t>
        </w:r>
      </w:ins>
      <w:proofErr w:type="gramStart"/>
      <w:ins w:id="31" w:author="Nikesh Maharjan" w:date="2016-04-15T12:04:00Z">
        <w:r w:rsidRPr="00B12007">
          <w:rPr>
            <w:highlight w:val="yellow"/>
            <w:rPrChange w:id="32" w:author="Nikesh Maharjan" w:date="2016-04-15T12:04:00Z">
              <w:rPr/>
            </w:rPrChange>
          </w:rPr>
          <w:t>The</w:t>
        </w:r>
        <w:proofErr w:type="gramEnd"/>
        <w:r w:rsidRPr="00B12007">
          <w:rPr>
            <w:highlight w:val="yellow"/>
            <w:rPrChange w:id="33" w:author="Nikesh Maharjan" w:date="2016-04-15T12:04:00Z">
              <w:rPr/>
            </w:rPrChange>
          </w:rPr>
          <w:t xml:space="preserve"> filters are too big and taking too much place and separated very vastly. We can manage those to get a proper design. Consult with designer.</w:t>
        </w:r>
      </w:ins>
    </w:p>
    <w:p w:rsidR="00A3789A" w:rsidRDefault="00A3789A" w:rsidP="00A3789A">
      <w:pPr>
        <w:ind w:left="45"/>
      </w:pPr>
      <w:bookmarkStart w:id="34" w:name="_GoBack"/>
      <w:bookmarkEnd w:id="34"/>
    </w:p>
    <w:sectPr w:rsidR="00A3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0485E"/>
    <w:multiLevelType w:val="hybridMultilevel"/>
    <w:tmpl w:val="2EA87046"/>
    <w:lvl w:ilvl="0" w:tplc="C4A0DAC4">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4462FF"/>
    <w:multiLevelType w:val="hybridMultilevel"/>
    <w:tmpl w:val="86EE0220"/>
    <w:lvl w:ilvl="0" w:tplc="4150F6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4276607F"/>
    <w:multiLevelType w:val="hybridMultilevel"/>
    <w:tmpl w:val="61A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51F61"/>
    <w:multiLevelType w:val="hybridMultilevel"/>
    <w:tmpl w:val="AAF2B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esh Maharjan">
    <w15:presenceInfo w15:providerId="Windows Live" w15:userId="c6418a09d3972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CA"/>
    <w:rsid w:val="00240FE8"/>
    <w:rsid w:val="00295FAD"/>
    <w:rsid w:val="00352ECA"/>
    <w:rsid w:val="005C3833"/>
    <w:rsid w:val="00612473"/>
    <w:rsid w:val="008344CA"/>
    <w:rsid w:val="00841B03"/>
    <w:rsid w:val="009A5E3F"/>
    <w:rsid w:val="009F770B"/>
    <w:rsid w:val="00A36884"/>
    <w:rsid w:val="00A3789A"/>
    <w:rsid w:val="00A46739"/>
    <w:rsid w:val="00B12007"/>
    <w:rsid w:val="00BF07BB"/>
    <w:rsid w:val="00C03666"/>
    <w:rsid w:val="00DC7BC2"/>
    <w:rsid w:val="00EB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C83BE-890A-4747-A9F6-C909E041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Podamibe</dc:creator>
  <cp:keywords/>
  <dc:description/>
  <cp:lastModifiedBy>Nikesh Maharjan</cp:lastModifiedBy>
  <cp:revision>11</cp:revision>
  <dcterms:created xsi:type="dcterms:W3CDTF">2016-04-15T06:13:00Z</dcterms:created>
  <dcterms:modified xsi:type="dcterms:W3CDTF">2016-04-15T06:19:00Z</dcterms:modified>
</cp:coreProperties>
</file>